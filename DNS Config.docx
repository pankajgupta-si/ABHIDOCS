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3469" w:rsidRDefault="00123469" w:rsidP="00123469">
      <w:pPr>
        <w:spacing w:before="100" w:beforeAutospacing="1" w:after="100" w:afterAutospacing="1" w:line="240" w:lineRule="auto"/>
        <w:jc w:val="center"/>
        <w:outlineLvl w:val="2"/>
        <w:rPr>
          <w:rFonts w:ascii="Times New Roman" w:eastAsia="Times New Roman" w:hAnsi="Times New Roman" w:cs="Times New Roman"/>
          <w:b/>
          <w:bCs/>
          <w:sz w:val="44"/>
          <w:szCs w:val="27"/>
        </w:rPr>
      </w:pPr>
      <w:r w:rsidRPr="00123469">
        <w:rPr>
          <w:rFonts w:ascii="Times New Roman" w:eastAsia="Times New Roman" w:hAnsi="Times New Roman" w:cs="Times New Roman"/>
          <w:b/>
          <w:bCs/>
          <w:sz w:val="44"/>
          <w:szCs w:val="27"/>
        </w:rPr>
        <w:t>To configure DNS server</w:t>
      </w:r>
    </w:p>
    <w:p w:rsidR="00123469" w:rsidRPr="00123469" w:rsidRDefault="00123469" w:rsidP="00123469">
      <w:pPr>
        <w:spacing w:before="100" w:beforeAutospacing="1" w:after="100" w:afterAutospacing="1" w:line="240" w:lineRule="auto"/>
        <w:jc w:val="center"/>
        <w:outlineLvl w:val="2"/>
        <w:rPr>
          <w:rFonts w:ascii="Times New Roman" w:eastAsia="Times New Roman" w:hAnsi="Times New Roman" w:cs="Times New Roman"/>
          <w:b/>
          <w:bCs/>
          <w:sz w:val="44"/>
          <w:szCs w:val="27"/>
        </w:rPr>
      </w:pPr>
    </w:p>
    <w:p w:rsidR="00123469" w:rsidRPr="00123469" w:rsidRDefault="00123469" w:rsidP="00123469">
      <w:pPr>
        <w:spacing w:before="100" w:beforeAutospacing="1" w:after="100" w:afterAutospacing="1" w:line="240" w:lineRule="auto"/>
        <w:rPr>
          <w:rFonts w:ascii="Times New Roman" w:eastAsia="Times New Roman" w:hAnsi="Times New Roman" w:cs="Times New Roman"/>
          <w:sz w:val="24"/>
          <w:szCs w:val="24"/>
        </w:rPr>
      </w:pPr>
      <w:r w:rsidRPr="00123469">
        <w:rPr>
          <w:rFonts w:ascii="Times New Roman" w:eastAsia="Times New Roman" w:hAnsi="Times New Roman" w:cs="Times New Roman"/>
          <w:sz w:val="24"/>
          <w:szCs w:val="24"/>
        </w:rPr>
        <w:t>Click on start button select administrator tools and click on DNS</w:t>
      </w:r>
      <w:r w:rsidRPr="00123469">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5162550" cy="1200150"/>
            <wp:effectExtent l="19050" t="0" r="0" b="0"/>
            <wp:docPr id="1" name="Picture 1" descr="path of dns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th of dns server"/>
                    <pic:cNvPicPr>
                      <a:picLocks noChangeAspect="1" noChangeArrowheads="1"/>
                    </pic:cNvPicPr>
                  </pic:nvPicPr>
                  <pic:blipFill>
                    <a:blip r:embed="rId4"/>
                    <a:srcRect/>
                    <a:stretch>
                      <a:fillRect/>
                    </a:stretch>
                  </pic:blipFill>
                  <pic:spPr bwMode="auto">
                    <a:xfrm>
                      <a:off x="0" y="0"/>
                      <a:ext cx="5162550" cy="1200150"/>
                    </a:xfrm>
                    <a:prstGeom prst="rect">
                      <a:avLst/>
                    </a:prstGeom>
                    <a:noFill/>
                    <a:ln w="9525">
                      <a:noFill/>
                      <a:miter lim="800000"/>
                      <a:headEnd/>
                      <a:tailEnd/>
                    </a:ln>
                  </pic:spPr>
                </pic:pic>
              </a:graphicData>
            </a:graphic>
          </wp:inline>
        </w:drawing>
      </w:r>
    </w:p>
    <w:p w:rsidR="00123469" w:rsidRPr="00123469" w:rsidRDefault="00123469" w:rsidP="00123469">
      <w:pPr>
        <w:spacing w:before="100" w:beforeAutospacing="1" w:after="100" w:afterAutospacing="1" w:line="240" w:lineRule="auto"/>
        <w:rPr>
          <w:rFonts w:ascii="Times New Roman" w:eastAsia="Times New Roman" w:hAnsi="Times New Roman" w:cs="Times New Roman"/>
          <w:sz w:val="24"/>
          <w:szCs w:val="24"/>
        </w:rPr>
      </w:pPr>
      <w:r w:rsidRPr="00123469">
        <w:rPr>
          <w:rFonts w:ascii="Times New Roman" w:eastAsia="Times New Roman" w:hAnsi="Times New Roman" w:cs="Times New Roman"/>
          <w:sz w:val="24"/>
          <w:szCs w:val="24"/>
        </w:rPr>
        <w:t>If you do not see the DNS option in Administrator tools sub menu it means you haven't installed it. See our previous article to installed it.</w:t>
      </w:r>
    </w:p>
    <w:p w:rsidR="00123469" w:rsidRPr="00123469" w:rsidRDefault="00123469" w:rsidP="00123469">
      <w:pPr>
        <w:spacing w:before="100" w:beforeAutospacing="1" w:after="100" w:afterAutospacing="1" w:line="240" w:lineRule="auto"/>
        <w:rPr>
          <w:rFonts w:ascii="Times New Roman" w:eastAsia="Times New Roman" w:hAnsi="Times New Roman" w:cs="Times New Roman"/>
          <w:sz w:val="24"/>
          <w:szCs w:val="24"/>
        </w:rPr>
      </w:pPr>
      <w:r w:rsidRPr="00123469">
        <w:rPr>
          <w:rFonts w:ascii="Times New Roman" w:eastAsia="Times New Roman" w:hAnsi="Times New Roman" w:cs="Times New Roman"/>
          <w:sz w:val="24"/>
          <w:szCs w:val="24"/>
        </w:rPr>
        <w:t>In left pane expand the Server. Here you can see default forward and reverse zone which were configured during the ads configuration. Delete the defaults zone files.</w:t>
      </w:r>
    </w:p>
    <w:p w:rsidR="00123469" w:rsidRPr="00123469" w:rsidRDefault="00123469" w:rsidP="0012346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181725" cy="3581400"/>
            <wp:effectExtent l="19050" t="0" r="9525" b="0"/>
            <wp:docPr id="2" name="Picture 2" descr="delete zone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lete zone data"/>
                    <pic:cNvPicPr>
                      <a:picLocks noChangeAspect="1" noChangeArrowheads="1"/>
                    </pic:cNvPicPr>
                  </pic:nvPicPr>
                  <pic:blipFill>
                    <a:blip r:embed="rId5"/>
                    <a:srcRect/>
                    <a:stretch>
                      <a:fillRect/>
                    </a:stretch>
                  </pic:blipFill>
                  <pic:spPr bwMode="auto">
                    <a:xfrm>
                      <a:off x="0" y="0"/>
                      <a:ext cx="6181725" cy="3581400"/>
                    </a:xfrm>
                    <a:prstGeom prst="rect">
                      <a:avLst/>
                    </a:prstGeom>
                    <a:noFill/>
                    <a:ln w="9525">
                      <a:noFill/>
                      <a:miter lim="800000"/>
                      <a:headEnd/>
                      <a:tailEnd/>
                    </a:ln>
                  </pic:spPr>
                </pic:pic>
              </a:graphicData>
            </a:graphic>
          </wp:inline>
        </w:drawing>
      </w:r>
    </w:p>
    <w:p w:rsidR="00123469" w:rsidRPr="00123469" w:rsidRDefault="00123469" w:rsidP="00123469">
      <w:pPr>
        <w:spacing w:before="100" w:beforeAutospacing="1" w:after="100" w:afterAutospacing="1" w:line="240" w:lineRule="auto"/>
        <w:rPr>
          <w:rFonts w:ascii="Times New Roman" w:eastAsia="Times New Roman" w:hAnsi="Times New Roman" w:cs="Times New Roman"/>
          <w:sz w:val="24"/>
          <w:szCs w:val="24"/>
        </w:rPr>
      </w:pPr>
      <w:r w:rsidRPr="00123469">
        <w:rPr>
          <w:rFonts w:ascii="Times New Roman" w:eastAsia="Times New Roman" w:hAnsi="Times New Roman" w:cs="Times New Roman"/>
          <w:sz w:val="24"/>
          <w:szCs w:val="24"/>
        </w:rPr>
        <w:t>Make sure you remove both forward and reverse lookup zone files before start configurations</w:t>
      </w:r>
    </w:p>
    <w:p w:rsidR="00123469" w:rsidRPr="00123469" w:rsidRDefault="00123469" w:rsidP="00123469">
      <w:pPr>
        <w:spacing w:before="100" w:beforeAutospacing="1" w:after="100" w:afterAutospacing="1" w:line="240" w:lineRule="auto"/>
        <w:rPr>
          <w:rFonts w:ascii="Times New Roman" w:eastAsia="Times New Roman" w:hAnsi="Times New Roman" w:cs="Times New Roman"/>
          <w:sz w:val="24"/>
          <w:szCs w:val="24"/>
        </w:rPr>
      </w:pPr>
      <w:r w:rsidRPr="00123469">
        <w:rPr>
          <w:rFonts w:ascii="Times New Roman" w:eastAsia="Times New Roman" w:hAnsi="Times New Roman" w:cs="Times New Roman"/>
          <w:sz w:val="24"/>
          <w:szCs w:val="24"/>
        </w:rPr>
        <w:t>Now we will create new forward and reverse zone file for DNS.</w:t>
      </w:r>
    </w:p>
    <w:p w:rsidR="00123469" w:rsidRPr="00123469" w:rsidRDefault="00123469" w:rsidP="00123469">
      <w:pPr>
        <w:spacing w:before="100" w:beforeAutospacing="1" w:after="100" w:afterAutospacing="1" w:line="240" w:lineRule="auto"/>
        <w:rPr>
          <w:rFonts w:ascii="Times New Roman" w:eastAsia="Times New Roman" w:hAnsi="Times New Roman" w:cs="Times New Roman"/>
          <w:sz w:val="24"/>
          <w:szCs w:val="24"/>
        </w:rPr>
      </w:pPr>
      <w:r w:rsidRPr="00123469">
        <w:rPr>
          <w:rFonts w:ascii="Times New Roman" w:eastAsia="Times New Roman" w:hAnsi="Times New Roman" w:cs="Times New Roman"/>
          <w:sz w:val="24"/>
          <w:szCs w:val="24"/>
        </w:rPr>
        <w:lastRenderedPageBreak/>
        <w:t>Right click on forward lookup zone and select new zone files</w:t>
      </w:r>
      <w:r w:rsidRPr="00123469">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3105150" cy="1609725"/>
            <wp:effectExtent l="19050" t="0" r="0" b="0"/>
            <wp:docPr id="3" name="Picture 3" descr="right click on forward z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ight click on forward zone"/>
                    <pic:cNvPicPr>
                      <a:picLocks noChangeAspect="1" noChangeArrowheads="1"/>
                    </pic:cNvPicPr>
                  </pic:nvPicPr>
                  <pic:blipFill>
                    <a:blip r:embed="rId6"/>
                    <a:srcRect/>
                    <a:stretch>
                      <a:fillRect/>
                    </a:stretch>
                  </pic:blipFill>
                  <pic:spPr bwMode="auto">
                    <a:xfrm>
                      <a:off x="0" y="0"/>
                      <a:ext cx="3105150" cy="1609725"/>
                    </a:xfrm>
                    <a:prstGeom prst="rect">
                      <a:avLst/>
                    </a:prstGeom>
                    <a:noFill/>
                    <a:ln w="9525">
                      <a:noFill/>
                      <a:miter lim="800000"/>
                      <a:headEnd/>
                      <a:tailEnd/>
                    </a:ln>
                  </pic:spPr>
                </pic:pic>
              </a:graphicData>
            </a:graphic>
          </wp:inline>
        </w:drawing>
      </w:r>
    </w:p>
    <w:p w:rsidR="00123469" w:rsidRPr="00123469" w:rsidRDefault="00123469" w:rsidP="00123469">
      <w:pPr>
        <w:spacing w:before="100" w:beforeAutospacing="1" w:after="100" w:afterAutospacing="1" w:line="240" w:lineRule="auto"/>
        <w:rPr>
          <w:rFonts w:ascii="Times New Roman" w:eastAsia="Times New Roman" w:hAnsi="Times New Roman" w:cs="Times New Roman"/>
          <w:sz w:val="24"/>
          <w:szCs w:val="24"/>
        </w:rPr>
      </w:pPr>
      <w:r w:rsidRPr="00123469">
        <w:rPr>
          <w:rFonts w:ascii="Times New Roman" w:eastAsia="Times New Roman" w:hAnsi="Times New Roman" w:cs="Times New Roman"/>
          <w:sz w:val="24"/>
          <w:szCs w:val="24"/>
        </w:rPr>
        <w:t xml:space="preserve">Click on next on welcome screen </w:t>
      </w:r>
      <w:r w:rsidRPr="00123469">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4752975" cy="3657600"/>
            <wp:effectExtent l="19050" t="0" r="9525" b="0"/>
            <wp:docPr id="4" name="Picture 4" descr="welcome screen of d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elcome screen of dns"/>
                    <pic:cNvPicPr>
                      <a:picLocks noChangeAspect="1" noChangeArrowheads="1"/>
                    </pic:cNvPicPr>
                  </pic:nvPicPr>
                  <pic:blipFill>
                    <a:blip r:embed="rId7"/>
                    <a:srcRect/>
                    <a:stretch>
                      <a:fillRect/>
                    </a:stretch>
                  </pic:blipFill>
                  <pic:spPr bwMode="auto">
                    <a:xfrm>
                      <a:off x="0" y="0"/>
                      <a:ext cx="4752975" cy="3657600"/>
                    </a:xfrm>
                    <a:prstGeom prst="rect">
                      <a:avLst/>
                    </a:prstGeom>
                    <a:noFill/>
                    <a:ln w="9525">
                      <a:noFill/>
                      <a:miter lim="800000"/>
                      <a:headEnd/>
                      <a:tailEnd/>
                    </a:ln>
                  </pic:spPr>
                </pic:pic>
              </a:graphicData>
            </a:graphic>
          </wp:inline>
        </w:drawing>
      </w:r>
    </w:p>
    <w:p w:rsidR="00123469" w:rsidRPr="00123469" w:rsidRDefault="00123469" w:rsidP="00123469">
      <w:pPr>
        <w:spacing w:before="100" w:beforeAutospacing="1" w:after="100" w:afterAutospacing="1" w:line="240" w:lineRule="auto"/>
        <w:rPr>
          <w:rFonts w:ascii="Times New Roman" w:eastAsia="Times New Roman" w:hAnsi="Times New Roman" w:cs="Times New Roman"/>
          <w:sz w:val="24"/>
          <w:szCs w:val="24"/>
        </w:rPr>
      </w:pPr>
      <w:r w:rsidRPr="00123469">
        <w:rPr>
          <w:rFonts w:ascii="Times New Roman" w:eastAsia="Times New Roman" w:hAnsi="Times New Roman" w:cs="Times New Roman"/>
          <w:sz w:val="24"/>
          <w:szCs w:val="24"/>
        </w:rPr>
        <w:t>Select primary zone.</w:t>
      </w:r>
      <w:r w:rsidRPr="00123469">
        <w:rPr>
          <w:rFonts w:ascii="Times New Roman" w:eastAsia="Times New Roman" w:hAnsi="Times New Roman" w:cs="Times New Roman"/>
          <w:sz w:val="24"/>
          <w:szCs w:val="24"/>
        </w:rPr>
        <w:br/>
        <w:t xml:space="preserve">We need not to store zone in ADS so Remove check mark from Store the zone in Active </w:t>
      </w:r>
      <w:r w:rsidRPr="00123469">
        <w:rPr>
          <w:rFonts w:ascii="Times New Roman" w:eastAsia="Times New Roman" w:hAnsi="Times New Roman" w:cs="Times New Roman"/>
          <w:sz w:val="24"/>
          <w:szCs w:val="24"/>
        </w:rPr>
        <w:lastRenderedPageBreak/>
        <w:t>Directory</w:t>
      </w:r>
      <w:r w:rsidRPr="00123469">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4705350" cy="3657600"/>
            <wp:effectExtent l="19050" t="0" r="0" b="0"/>
            <wp:docPr id="5" name="Picture 5" descr=" Select primary zon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Select primary zone "/>
                    <pic:cNvPicPr>
                      <a:picLocks noChangeAspect="1" noChangeArrowheads="1"/>
                    </pic:cNvPicPr>
                  </pic:nvPicPr>
                  <pic:blipFill>
                    <a:blip r:embed="rId8"/>
                    <a:srcRect/>
                    <a:stretch>
                      <a:fillRect/>
                    </a:stretch>
                  </pic:blipFill>
                  <pic:spPr bwMode="auto">
                    <a:xfrm>
                      <a:off x="0" y="0"/>
                      <a:ext cx="4705350" cy="3657600"/>
                    </a:xfrm>
                    <a:prstGeom prst="rect">
                      <a:avLst/>
                    </a:prstGeom>
                    <a:noFill/>
                    <a:ln w="9525">
                      <a:noFill/>
                      <a:miter lim="800000"/>
                      <a:headEnd/>
                      <a:tailEnd/>
                    </a:ln>
                  </pic:spPr>
                </pic:pic>
              </a:graphicData>
            </a:graphic>
          </wp:inline>
        </w:drawing>
      </w:r>
    </w:p>
    <w:p w:rsidR="00123469" w:rsidRPr="00123469" w:rsidRDefault="00123469" w:rsidP="00123469">
      <w:pPr>
        <w:spacing w:before="100" w:beforeAutospacing="1" w:after="100" w:afterAutospacing="1" w:line="240" w:lineRule="auto"/>
        <w:rPr>
          <w:rFonts w:ascii="Times New Roman" w:eastAsia="Times New Roman" w:hAnsi="Times New Roman" w:cs="Times New Roman"/>
          <w:sz w:val="24"/>
          <w:szCs w:val="24"/>
        </w:rPr>
      </w:pPr>
      <w:r w:rsidRPr="00123469">
        <w:rPr>
          <w:rFonts w:ascii="Times New Roman" w:eastAsia="Times New Roman" w:hAnsi="Times New Roman" w:cs="Times New Roman"/>
          <w:sz w:val="24"/>
          <w:szCs w:val="24"/>
        </w:rPr>
        <w:t>Give a relative name for this zone file. For local network we suggest you to give your domain name for this zone file.</w:t>
      </w:r>
    </w:p>
    <w:p w:rsidR="00123469" w:rsidRPr="00123469" w:rsidRDefault="00123469" w:rsidP="00123469">
      <w:pPr>
        <w:spacing w:before="100" w:beforeAutospacing="1" w:after="100" w:afterAutospacing="1" w:line="240" w:lineRule="auto"/>
        <w:rPr>
          <w:rFonts w:ascii="Times New Roman" w:eastAsia="Times New Roman" w:hAnsi="Times New Roman" w:cs="Times New Roman"/>
          <w:sz w:val="24"/>
          <w:szCs w:val="24"/>
        </w:rPr>
      </w:pPr>
      <w:r w:rsidRPr="00123469">
        <w:rPr>
          <w:rFonts w:ascii="Times New Roman" w:eastAsia="Times New Roman" w:hAnsi="Times New Roman" w:cs="Times New Roman"/>
          <w:sz w:val="24"/>
          <w:szCs w:val="24"/>
        </w:rPr>
        <w:lastRenderedPageBreak/>
        <w:t>Our domain is Example.com so I set Zone name to Example.com</w:t>
      </w:r>
      <w:r w:rsidRPr="00123469">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4743450" cy="3667125"/>
            <wp:effectExtent l="19050" t="0" r="0" b="0"/>
            <wp:docPr id="6" name="Picture 6" descr="zone nam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zone name "/>
                    <pic:cNvPicPr>
                      <a:picLocks noChangeAspect="1" noChangeArrowheads="1"/>
                    </pic:cNvPicPr>
                  </pic:nvPicPr>
                  <pic:blipFill>
                    <a:blip r:embed="rId9"/>
                    <a:srcRect/>
                    <a:stretch>
                      <a:fillRect/>
                    </a:stretch>
                  </pic:blipFill>
                  <pic:spPr bwMode="auto">
                    <a:xfrm>
                      <a:off x="0" y="0"/>
                      <a:ext cx="4743450" cy="3667125"/>
                    </a:xfrm>
                    <a:prstGeom prst="rect">
                      <a:avLst/>
                    </a:prstGeom>
                    <a:noFill/>
                    <a:ln w="9525">
                      <a:noFill/>
                      <a:miter lim="800000"/>
                      <a:headEnd/>
                      <a:tailEnd/>
                    </a:ln>
                  </pic:spPr>
                </pic:pic>
              </a:graphicData>
            </a:graphic>
          </wp:inline>
        </w:drawing>
      </w:r>
    </w:p>
    <w:p w:rsidR="00123469" w:rsidRPr="00123469" w:rsidRDefault="00123469" w:rsidP="00123469">
      <w:pPr>
        <w:spacing w:before="100" w:beforeAutospacing="1" w:after="100" w:afterAutospacing="1" w:line="240" w:lineRule="auto"/>
        <w:rPr>
          <w:rFonts w:ascii="Times New Roman" w:eastAsia="Times New Roman" w:hAnsi="Times New Roman" w:cs="Times New Roman"/>
          <w:sz w:val="24"/>
          <w:szCs w:val="24"/>
        </w:rPr>
      </w:pPr>
      <w:r w:rsidRPr="00123469">
        <w:rPr>
          <w:rFonts w:ascii="Times New Roman" w:eastAsia="Times New Roman" w:hAnsi="Times New Roman" w:cs="Times New Roman"/>
          <w:sz w:val="24"/>
          <w:szCs w:val="24"/>
        </w:rPr>
        <w:t>We are creating first zone So select Create a new file with this file name, do not change default name just click on next</w:t>
      </w:r>
      <w:r w:rsidRPr="00123469">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4772025" cy="3705225"/>
            <wp:effectExtent l="19050" t="0" r="9525" b="0"/>
            <wp:docPr id="7" name="Picture 7" descr="zone file nam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zone file name "/>
                    <pic:cNvPicPr>
                      <a:picLocks noChangeAspect="1" noChangeArrowheads="1"/>
                    </pic:cNvPicPr>
                  </pic:nvPicPr>
                  <pic:blipFill>
                    <a:blip r:embed="rId10"/>
                    <a:srcRect/>
                    <a:stretch>
                      <a:fillRect/>
                    </a:stretch>
                  </pic:blipFill>
                  <pic:spPr bwMode="auto">
                    <a:xfrm>
                      <a:off x="0" y="0"/>
                      <a:ext cx="4772025" cy="3705225"/>
                    </a:xfrm>
                    <a:prstGeom prst="rect">
                      <a:avLst/>
                    </a:prstGeom>
                    <a:noFill/>
                    <a:ln w="9525">
                      <a:noFill/>
                      <a:miter lim="800000"/>
                      <a:headEnd/>
                      <a:tailEnd/>
                    </a:ln>
                  </pic:spPr>
                </pic:pic>
              </a:graphicData>
            </a:graphic>
          </wp:inline>
        </w:drawing>
      </w:r>
    </w:p>
    <w:p w:rsidR="00123469" w:rsidRPr="00123469" w:rsidRDefault="00123469" w:rsidP="00123469">
      <w:pPr>
        <w:spacing w:before="100" w:beforeAutospacing="1" w:after="100" w:afterAutospacing="1" w:line="240" w:lineRule="auto"/>
        <w:rPr>
          <w:rFonts w:ascii="Times New Roman" w:eastAsia="Times New Roman" w:hAnsi="Times New Roman" w:cs="Times New Roman"/>
          <w:sz w:val="24"/>
          <w:szCs w:val="24"/>
        </w:rPr>
      </w:pPr>
      <w:r w:rsidRPr="00123469">
        <w:rPr>
          <w:rFonts w:ascii="Times New Roman" w:eastAsia="Times New Roman" w:hAnsi="Times New Roman" w:cs="Times New Roman"/>
          <w:sz w:val="24"/>
          <w:szCs w:val="24"/>
        </w:rPr>
        <w:lastRenderedPageBreak/>
        <w:t>We are going to use this DNS server in local network so select Allow both nonsecure and secure dynamic updates. Don't use this option in public network.</w:t>
      </w:r>
      <w:r w:rsidRPr="00123469">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4733925" cy="3638550"/>
            <wp:effectExtent l="19050" t="0" r="9525" b="0"/>
            <wp:docPr id="8" name="Picture 8" descr="select both secure and nonsecure upd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lect both secure and nonsecure update"/>
                    <pic:cNvPicPr>
                      <a:picLocks noChangeAspect="1" noChangeArrowheads="1"/>
                    </pic:cNvPicPr>
                  </pic:nvPicPr>
                  <pic:blipFill>
                    <a:blip r:embed="rId11"/>
                    <a:srcRect/>
                    <a:stretch>
                      <a:fillRect/>
                    </a:stretch>
                  </pic:blipFill>
                  <pic:spPr bwMode="auto">
                    <a:xfrm>
                      <a:off x="0" y="0"/>
                      <a:ext cx="4733925" cy="3638550"/>
                    </a:xfrm>
                    <a:prstGeom prst="rect">
                      <a:avLst/>
                    </a:prstGeom>
                    <a:noFill/>
                    <a:ln w="9525">
                      <a:noFill/>
                      <a:miter lim="800000"/>
                      <a:headEnd/>
                      <a:tailEnd/>
                    </a:ln>
                  </pic:spPr>
                </pic:pic>
              </a:graphicData>
            </a:graphic>
          </wp:inline>
        </w:drawing>
      </w:r>
    </w:p>
    <w:p w:rsidR="00123469" w:rsidRPr="00123469" w:rsidRDefault="00123469" w:rsidP="00123469">
      <w:pPr>
        <w:spacing w:before="100" w:beforeAutospacing="1" w:after="100" w:afterAutospacing="1" w:line="240" w:lineRule="auto"/>
        <w:rPr>
          <w:rFonts w:ascii="Times New Roman" w:eastAsia="Times New Roman" w:hAnsi="Times New Roman" w:cs="Times New Roman"/>
          <w:sz w:val="24"/>
          <w:szCs w:val="24"/>
        </w:rPr>
      </w:pPr>
      <w:r w:rsidRPr="00123469">
        <w:rPr>
          <w:rFonts w:ascii="Times New Roman" w:eastAsia="Times New Roman" w:hAnsi="Times New Roman" w:cs="Times New Roman"/>
          <w:sz w:val="24"/>
          <w:szCs w:val="24"/>
        </w:rPr>
        <w:t>On summary table just click on finish</w:t>
      </w:r>
      <w:r w:rsidRPr="00123469">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4752975" cy="3619500"/>
            <wp:effectExtent l="19050" t="0" r="9525" b="0"/>
            <wp:docPr id="9" name="Picture 9" descr="dns server fin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ns server finish"/>
                    <pic:cNvPicPr>
                      <a:picLocks noChangeAspect="1" noChangeArrowheads="1"/>
                    </pic:cNvPicPr>
                  </pic:nvPicPr>
                  <pic:blipFill>
                    <a:blip r:embed="rId12"/>
                    <a:srcRect/>
                    <a:stretch>
                      <a:fillRect/>
                    </a:stretch>
                  </pic:blipFill>
                  <pic:spPr bwMode="auto">
                    <a:xfrm>
                      <a:off x="0" y="0"/>
                      <a:ext cx="4752975" cy="3619500"/>
                    </a:xfrm>
                    <a:prstGeom prst="rect">
                      <a:avLst/>
                    </a:prstGeom>
                    <a:noFill/>
                    <a:ln w="9525">
                      <a:noFill/>
                      <a:miter lim="800000"/>
                      <a:headEnd/>
                      <a:tailEnd/>
                    </a:ln>
                  </pic:spPr>
                </pic:pic>
              </a:graphicData>
            </a:graphic>
          </wp:inline>
        </w:drawing>
      </w:r>
    </w:p>
    <w:p w:rsidR="00123469" w:rsidRPr="00123469" w:rsidRDefault="00123469" w:rsidP="00123469">
      <w:pPr>
        <w:spacing w:before="100" w:beforeAutospacing="1" w:after="100" w:afterAutospacing="1" w:line="240" w:lineRule="auto"/>
        <w:outlineLvl w:val="2"/>
        <w:rPr>
          <w:ins w:id="0" w:author="Unknown"/>
          <w:rFonts w:ascii="Times New Roman" w:eastAsia="Times New Roman" w:hAnsi="Times New Roman" w:cs="Times New Roman"/>
          <w:b/>
          <w:bCs/>
          <w:sz w:val="27"/>
          <w:szCs w:val="27"/>
        </w:rPr>
      </w:pPr>
      <w:ins w:id="1" w:author="Unknown">
        <w:r w:rsidRPr="00123469">
          <w:rPr>
            <w:rFonts w:ascii="Times New Roman" w:eastAsia="Times New Roman" w:hAnsi="Times New Roman" w:cs="Times New Roman"/>
            <w:b/>
            <w:bCs/>
            <w:sz w:val="27"/>
            <w:szCs w:val="27"/>
          </w:rPr>
          <w:lastRenderedPageBreak/>
          <w:t>Configure Reverse Look up zone</w:t>
        </w:r>
      </w:ins>
    </w:p>
    <w:p w:rsidR="00123469" w:rsidRPr="00123469" w:rsidRDefault="00123469" w:rsidP="00123469">
      <w:pPr>
        <w:spacing w:before="100" w:beforeAutospacing="1" w:after="100" w:afterAutospacing="1" w:line="240" w:lineRule="auto"/>
        <w:rPr>
          <w:ins w:id="2" w:author="Unknown"/>
          <w:rFonts w:ascii="Times New Roman" w:eastAsia="Times New Roman" w:hAnsi="Times New Roman" w:cs="Times New Roman"/>
          <w:sz w:val="24"/>
          <w:szCs w:val="24"/>
        </w:rPr>
      </w:pPr>
      <w:ins w:id="3" w:author="Unknown">
        <w:r w:rsidRPr="00123469">
          <w:rPr>
            <w:rFonts w:ascii="Times New Roman" w:eastAsia="Times New Roman" w:hAnsi="Times New Roman" w:cs="Times New Roman"/>
            <w:sz w:val="24"/>
            <w:szCs w:val="24"/>
          </w:rPr>
          <w:t>We have configured Forward look up zone. Now we need to create Reverse look up zone before we use it.</w:t>
        </w:r>
      </w:ins>
    </w:p>
    <w:p w:rsidR="00123469" w:rsidRPr="00123469" w:rsidRDefault="00123469" w:rsidP="00123469">
      <w:pPr>
        <w:spacing w:before="100" w:beforeAutospacing="1" w:after="100" w:afterAutospacing="1" w:line="240" w:lineRule="auto"/>
        <w:rPr>
          <w:ins w:id="4" w:author="Unknown"/>
          <w:rFonts w:ascii="Times New Roman" w:eastAsia="Times New Roman" w:hAnsi="Times New Roman" w:cs="Times New Roman"/>
          <w:sz w:val="24"/>
          <w:szCs w:val="24"/>
        </w:rPr>
      </w:pPr>
      <w:ins w:id="5" w:author="Unknown">
        <w:r w:rsidRPr="00123469">
          <w:rPr>
            <w:rFonts w:ascii="Times New Roman" w:eastAsia="Times New Roman" w:hAnsi="Times New Roman" w:cs="Times New Roman"/>
            <w:sz w:val="24"/>
            <w:szCs w:val="24"/>
          </w:rPr>
          <w:t xml:space="preserve">Do Right click on Reverse Lookup zones </w:t>
        </w:r>
        <w:r w:rsidRPr="00123469">
          <w:rPr>
            <w:rFonts w:ascii="Times New Roman" w:eastAsia="Times New Roman" w:hAnsi="Times New Roman" w:cs="Times New Roman"/>
            <w:sz w:val="24"/>
            <w:szCs w:val="24"/>
          </w:rPr>
          <w:br/>
        </w:r>
      </w:ins>
      <w:r>
        <w:rPr>
          <w:rFonts w:ascii="Times New Roman" w:eastAsia="Times New Roman" w:hAnsi="Times New Roman" w:cs="Times New Roman"/>
          <w:noProof/>
          <w:sz w:val="24"/>
          <w:szCs w:val="24"/>
        </w:rPr>
        <w:drawing>
          <wp:inline distT="0" distB="0" distL="0" distR="0">
            <wp:extent cx="3076575" cy="1657350"/>
            <wp:effectExtent l="19050" t="0" r="9525" b="0"/>
            <wp:docPr id="10" name="Picture 10" descr="Right click on Reverse look u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ight click on Reverse look up "/>
                    <pic:cNvPicPr>
                      <a:picLocks noChangeAspect="1" noChangeArrowheads="1"/>
                    </pic:cNvPicPr>
                  </pic:nvPicPr>
                  <pic:blipFill>
                    <a:blip r:embed="rId13"/>
                    <a:srcRect/>
                    <a:stretch>
                      <a:fillRect/>
                    </a:stretch>
                  </pic:blipFill>
                  <pic:spPr bwMode="auto">
                    <a:xfrm>
                      <a:off x="0" y="0"/>
                      <a:ext cx="3076575" cy="1657350"/>
                    </a:xfrm>
                    <a:prstGeom prst="rect">
                      <a:avLst/>
                    </a:prstGeom>
                    <a:noFill/>
                    <a:ln w="9525">
                      <a:noFill/>
                      <a:miter lim="800000"/>
                      <a:headEnd/>
                      <a:tailEnd/>
                    </a:ln>
                  </pic:spPr>
                </pic:pic>
              </a:graphicData>
            </a:graphic>
          </wp:inline>
        </w:drawing>
      </w:r>
    </w:p>
    <w:p w:rsidR="00123469" w:rsidRPr="00123469" w:rsidRDefault="00123469" w:rsidP="00123469">
      <w:pPr>
        <w:spacing w:before="100" w:beforeAutospacing="1" w:after="100" w:afterAutospacing="1" w:line="240" w:lineRule="auto"/>
        <w:rPr>
          <w:ins w:id="6" w:author="Unknown"/>
          <w:rFonts w:ascii="Times New Roman" w:eastAsia="Times New Roman" w:hAnsi="Times New Roman" w:cs="Times New Roman"/>
          <w:sz w:val="24"/>
          <w:szCs w:val="24"/>
        </w:rPr>
      </w:pPr>
      <w:ins w:id="7" w:author="Unknown">
        <w:r w:rsidRPr="00123469">
          <w:rPr>
            <w:rFonts w:ascii="Times New Roman" w:eastAsia="Times New Roman" w:hAnsi="Times New Roman" w:cs="Times New Roman"/>
            <w:sz w:val="24"/>
            <w:szCs w:val="24"/>
          </w:rPr>
          <w:t xml:space="preserve">On welcome screen click on Next </w:t>
        </w:r>
        <w:r w:rsidRPr="00123469">
          <w:rPr>
            <w:rFonts w:ascii="Times New Roman" w:eastAsia="Times New Roman" w:hAnsi="Times New Roman" w:cs="Times New Roman"/>
            <w:sz w:val="24"/>
            <w:szCs w:val="24"/>
          </w:rPr>
          <w:br/>
        </w:r>
      </w:ins>
      <w:r>
        <w:rPr>
          <w:rFonts w:ascii="Times New Roman" w:eastAsia="Times New Roman" w:hAnsi="Times New Roman" w:cs="Times New Roman"/>
          <w:noProof/>
          <w:sz w:val="24"/>
          <w:szCs w:val="24"/>
        </w:rPr>
        <w:drawing>
          <wp:inline distT="0" distB="0" distL="0" distR="0">
            <wp:extent cx="4762500" cy="3638550"/>
            <wp:effectExtent l="19050" t="0" r="0" b="0"/>
            <wp:docPr id="11" name="Picture 11" descr="welcome on reverse zon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elcome on reverse zone "/>
                    <pic:cNvPicPr>
                      <a:picLocks noChangeAspect="1" noChangeArrowheads="1"/>
                    </pic:cNvPicPr>
                  </pic:nvPicPr>
                  <pic:blipFill>
                    <a:blip r:embed="rId14"/>
                    <a:srcRect/>
                    <a:stretch>
                      <a:fillRect/>
                    </a:stretch>
                  </pic:blipFill>
                  <pic:spPr bwMode="auto">
                    <a:xfrm>
                      <a:off x="0" y="0"/>
                      <a:ext cx="4762500" cy="3638550"/>
                    </a:xfrm>
                    <a:prstGeom prst="rect">
                      <a:avLst/>
                    </a:prstGeom>
                    <a:noFill/>
                    <a:ln w="9525">
                      <a:noFill/>
                      <a:miter lim="800000"/>
                      <a:headEnd/>
                      <a:tailEnd/>
                    </a:ln>
                  </pic:spPr>
                </pic:pic>
              </a:graphicData>
            </a:graphic>
          </wp:inline>
        </w:drawing>
      </w:r>
    </w:p>
    <w:p w:rsidR="00123469" w:rsidRPr="00123469" w:rsidRDefault="00123469" w:rsidP="00123469">
      <w:pPr>
        <w:spacing w:before="100" w:beforeAutospacing="1" w:after="100" w:afterAutospacing="1" w:line="240" w:lineRule="auto"/>
        <w:rPr>
          <w:ins w:id="8" w:author="Unknown"/>
          <w:rFonts w:ascii="Times New Roman" w:eastAsia="Times New Roman" w:hAnsi="Times New Roman" w:cs="Times New Roman"/>
          <w:sz w:val="24"/>
          <w:szCs w:val="24"/>
        </w:rPr>
      </w:pPr>
      <w:ins w:id="9" w:author="Unknown">
        <w:r w:rsidRPr="00123469">
          <w:rPr>
            <w:rFonts w:ascii="Times New Roman" w:eastAsia="Times New Roman" w:hAnsi="Times New Roman" w:cs="Times New Roman"/>
            <w:sz w:val="24"/>
            <w:szCs w:val="24"/>
          </w:rPr>
          <w:t>Select primary zone.</w:t>
        </w:r>
        <w:r w:rsidRPr="00123469">
          <w:rPr>
            <w:rFonts w:ascii="Times New Roman" w:eastAsia="Times New Roman" w:hAnsi="Times New Roman" w:cs="Times New Roman"/>
            <w:sz w:val="24"/>
            <w:szCs w:val="24"/>
          </w:rPr>
          <w:br/>
          <w:t xml:space="preserve">We need not to store zone in ADS so Remove check mark from Store the zone in Active </w:t>
        </w:r>
        <w:r w:rsidRPr="00123469">
          <w:rPr>
            <w:rFonts w:ascii="Times New Roman" w:eastAsia="Times New Roman" w:hAnsi="Times New Roman" w:cs="Times New Roman"/>
            <w:sz w:val="24"/>
            <w:szCs w:val="24"/>
          </w:rPr>
          <w:lastRenderedPageBreak/>
          <w:t>Directory</w:t>
        </w:r>
        <w:r w:rsidRPr="00123469">
          <w:rPr>
            <w:rFonts w:ascii="Times New Roman" w:eastAsia="Times New Roman" w:hAnsi="Times New Roman" w:cs="Times New Roman"/>
            <w:sz w:val="24"/>
            <w:szCs w:val="24"/>
          </w:rPr>
          <w:br/>
        </w:r>
      </w:ins>
      <w:r>
        <w:rPr>
          <w:rFonts w:ascii="Times New Roman" w:eastAsia="Times New Roman" w:hAnsi="Times New Roman" w:cs="Times New Roman"/>
          <w:noProof/>
          <w:sz w:val="24"/>
          <w:szCs w:val="24"/>
        </w:rPr>
        <w:drawing>
          <wp:inline distT="0" distB="0" distL="0" distR="0">
            <wp:extent cx="4743450" cy="3590925"/>
            <wp:effectExtent l="19050" t="0" r="0" b="0"/>
            <wp:docPr id="12" name="Picture 12" descr="primary z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rimary zone"/>
                    <pic:cNvPicPr>
                      <a:picLocks noChangeAspect="1" noChangeArrowheads="1"/>
                    </pic:cNvPicPr>
                  </pic:nvPicPr>
                  <pic:blipFill>
                    <a:blip r:embed="rId15"/>
                    <a:srcRect/>
                    <a:stretch>
                      <a:fillRect/>
                    </a:stretch>
                  </pic:blipFill>
                  <pic:spPr bwMode="auto">
                    <a:xfrm>
                      <a:off x="0" y="0"/>
                      <a:ext cx="4743450" cy="3590925"/>
                    </a:xfrm>
                    <a:prstGeom prst="rect">
                      <a:avLst/>
                    </a:prstGeom>
                    <a:noFill/>
                    <a:ln w="9525">
                      <a:noFill/>
                      <a:miter lim="800000"/>
                      <a:headEnd/>
                      <a:tailEnd/>
                    </a:ln>
                  </pic:spPr>
                </pic:pic>
              </a:graphicData>
            </a:graphic>
          </wp:inline>
        </w:drawing>
      </w:r>
    </w:p>
    <w:p w:rsidR="00123469" w:rsidRPr="00123469" w:rsidRDefault="00123469" w:rsidP="00123469">
      <w:pPr>
        <w:spacing w:before="100" w:beforeAutospacing="1" w:after="100" w:afterAutospacing="1" w:line="240" w:lineRule="auto"/>
        <w:rPr>
          <w:ins w:id="10" w:author="Unknown"/>
          <w:rFonts w:ascii="Times New Roman" w:eastAsia="Times New Roman" w:hAnsi="Times New Roman" w:cs="Times New Roman"/>
          <w:sz w:val="24"/>
          <w:szCs w:val="24"/>
        </w:rPr>
      </w:pPr>
      <w:ins w:id="11" w:author="Unknown">
        <w:r w:rsidRPr="00123469">
          <w:rPr>
            <w:rFonts w:ascii="Times New Roman" w:eastAsia="Times New Roman" w:hAnsi="Times New Roman" w:cs="Times New Roman"/>
            <w:sz w:val="24"/>
            <w:szCs w:val="24"/>
          </w:rPr>
          <w:t xml:space="preserve">Give the network ID from the IP address of server. Our server IP is 192.168.0.1 so I will set here 192.168.0 [ network partition of IP] </w:t>
        </w:r>
        <w:r w:rsidRPr="00123469">
          <w:rPr>
            <w:rFonts w:ascii="Times New Roman" w:eastAsia="Times New Roman" w:hAnsi="Times New Roman" w:cs="Times New Roman"/>
            <w:sz w:val="24"/>
            <w:szCs w:val="24"/>
          </w:rPr>
          <w:br/>
        </w:r>
      </w:ins>
      <w:r>
        <w:rPr>
          <w:rFonts w:ascii="Times New Roman" w:eastAsia="Times New Roman" w:hAnsi="Times New Roman" w:cs="Times New Roman"/>
          <w:noProof/>
          <w:sz w:val="24"/>
          <w:szCs w:val="24"/>
        </w:rPr>
        <w:drawing>
          <wp:inline distT="0" distB="0" distL="0" distR="0">
            <wp:extent cx="4733925" cy="3629025"/>
            <wp:effectExtent l="19050" t="0" r="9525" b="0"/>
            <wp:docPr id="13" name="Picture 13" descr="give network id of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ive network id of server"/>
                    <pic:cNvPicPr>
                      <a:picLocks noChangeAspect="1" noChangeArrowheads="1"/>
                    </pic:cNvPicPr>
                  </pic:nvPicPr>
                  <pic:blipFill>
                    <a:blip r:embed="rId16"/>
                    <a:srcRect/>
                    <a:stretch>
                      <a:fillRect/>
                    </a:stretch>
                  </pic:blipFill>
                  <pic:spPr bwMode="auto">
                    <a:xfrm>
                      <a:off x="0" y="0"/>
                      <a:ext cx="4733925" cy="3629025"/>
                    </a:xfrm>
                    <a:prstGeom prst="rect">
                      <a:avLst/>
                    </a:prstGeom>
                    <a:noFill/>
                    <a:ln w="9525">
                      <a:noFill/>
                      <a:miter lim="800000"/>
                      <a:headEnd/>
                      <a:tailEnd/>
                    </a:ln>
                  </pic:spPr>
                </pic:pic>
              </a:graphicData>
            </a:graphic>
          </wp:inline>
        </w:drawing>
      </w:r>
    </w:p>
    <w:p w:rsidR="00123469" w:rsidRPr="00123469" w:rsidRDefault="00123469" w:rsidP="00123469">
      <w:pPr>
        <w:spacing w:before="100" w:beforeAutospacing="1" w:after="100" w:afterAutospacing="1" w:line="240" w:lineRule="auto"/>
        <w:rPr>
          <w:ins w:id="12" w:author="Unknown"/>
          <w:rFonts w:ascii="Times New Roman" w:eastAsia="Times New Roman" w:hAnsi="Times New Roman" w:cs="Times New Roman"/>
          <w:sz w:val="24"/>
          <w:szCs w:val="24"/>
        </w:rPr>
      </w:pPr>
      <w:ins w:id="13" w:author="Unknown">
        <w:r w:rsidRPr="00123469">
          <w:rPr>
            <w:rFonts w:ascii="Times New Roman" w:eastAsia="Times New Roman" w:hAnsi="Times New Roman" w:cs="Times New Roman"/>
            <w:sz w:val="24"/>
            <w:szCs w:val="24"/>
          </w:rPr>
          <w:lastRenderedPageBreak/>
          <w:t xml:space="preserve">Keep the default name for zone file and click on next </w:t>
        </w:r>
        <w:r w:rsidRPr="00123469">
          <w:rPr>
            <w:rFonts w:ascii="Times New Roman" w:eastAsia="Times New Roman" w:hAnsi="Times New Roman" w:cs="Times New Roman"/>
            <w:sz w:val="24"/>
            <w:szCs w:val="24"/>
          </w:rPr>
          <w:br/>
        </w:r>
      </w:ins>
      <w:r>
        <w:rPr>
          <w:rFonts w:ascii="Times New Roman" w:eastAsia="Times New Roman" w:hAnsi="Times New Roman" w:cs="Times New Roman"/>
          <w:noProof/>
          <w:sz w:val="24"/>
          <w:szCs w:val="24"/>
        </w:rPr>
        <w:drawing>
          <wp:inline distT="0" distB="0" distL="0" distR="0">
            <wp:extent cx="4733925" cy="3590925"/>
            <wp:effectExtent l="19050" t="0" r="9525" b="0"/>
            <wp:docPr id="14" name="Picture 14" descr="zone file nam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zone file name "/>
                    <pic:cNvPicPr>
                      <a:picLocks noChangeAspect="1" noChangeArrowheads="1"/>
                    </pic:cNvPicPr>
                  </pic:nvPicPr>
                  <pic:blipFill>
                    <a:blip r:embed="rId17"/>
                    <a:srcRect/>
                    <a:stretch>
                      <a:fillRect/>
                    </a:stretch>
                  </pic:blipFill>
                  <pic:spPr bwMode="auto">
                    <a:xfrm>
                      <a:off x="0" y="0"/>
                      <a:ext cx="4733925" cy="3590925"/>
                    </a:xfrm>
                    <a:prstGeom prst="rect">
                      <a:avLst/>
                    </a:prstGeom>
                    <a:noFill/>
                    <a:ln w="9525">
                      <a:noFill/>
                      <a:miter lim="800000"/>
                      <a:headEnd/>
                      <a:tailEnd/>
                    </a:ln>
                  </pic:spPr>
                </pic:pic>
              </a:graphicData>
            </a:graphic>
          </wp:inline>
        </w:drawing>
      </w:r>
    </w:p>
    <w:p w:rsidR="00123469" w:rsidRPr="00123469" w:rsidRDefault="00123469" w:rsidP="00123469">
      <w:pPr>
        <w:spacing w:before="100" w:beforeAutospacing="1" w:after="100" w:afterAutospacing="1" w:line="240" w:lineRule="auto"/>
        <w:rPr>
          <w:ins w:id="14" w:author="Unknown"/>
          <w:rFonts w:ascii="Times New Roman" w:eastAsia="Times New Roman" w:hAnsi="Times New Roman" w:cs="Times New Roman"/>
          <w:sz w:val="24"/>
          <w:szCs w:val="24"/>
        </w:rPr>
      </w:pPr>
      <w:ins w:id="15" w:author="Unknown">
        <w:r w:rsidRPr="00123469">
          <w:rPr>
            <w:rFonts w:ascii="Times New Roman" w:eastAsia="Times New Roman" w:hAnsi="Times New Roman" w:cs="Times New Roman"/>
            <w:sz w:val="24"/>
            <w:szCs w:val="24"/>
          </w:rPr>
          <w:t>Select Allow both nonsecure and secure dynamic updates. Don't use this option in public network.</w:t>
        </w:r>
        <w:r w:rsidRPr="00123469">
          <w:rPr>
            <w:rFonts w:ascii="Times New Roman" w:eastAsia="Times New Roman" w:hAnsi="Times New Roman" w:cs="Times New Roman"/>
            <w:sz w:val="24"/>
            <w:szCs w:val="24"/>
          </w:rPr>
          <w:br/>
        </w:r>
      </w:ins>
      <w:r>
        <w:rPr>
          <w:rFonts w:ascii="Times New Roman" w:eastAsia="Times New Roman" w:hAnsi="Times New Roman" w:cs="Times New Roman"/>
          <w:noProof/>
          <w:sz w:val="24"/>
          <w:szCs w:val="24"/>
        </w:rPr>
        <w:drawing>
          <wp:inline distT="0" distB="0" distL="0" distR="0">
            <wp:extent cx="4705350" cy="3686175"/>
            <wp:effectExtent l="19050" t="0" r="0" b="0"/>
            <wp:docPr id="15" name="Picture 15" descr="allow both upd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llow both update"/>
                    <pic:cNvPicPr>
                      <a:picLocks noChangeAspect="1" noChangeArrowheads="1"/>
                    </pic:cNvPicPr>
                  </pic:nvPicPr>
                  <pic:blipFill>
                    <a:blip r:embed="rId18"/>
                    <a:srcRect/>
                    <a:stretch>
                      <a:fillRect/>
                    </a:stretch>
                  </pic:blipFill>
                  <pic:spPr bwMode="auto">
                    <a:xfrm>
                      <a:off x="0" y="0"/>
                      <a:ext cx="4705350" cy="3686175"/>
                    </a:xfrm>
                    <a:prstGeom prst="rect">
                      <a:avLst/>
                    </a:prstGeom>
                    <a:noFill/>
                    <a:ln w="9525">
                      <a:noFill/>
                      <a:miter lim="800000"/>
                      <a:headEnd/>
                      <a:tailEnd/>
                    </a:ln>
                  </pic:spPr>
                </pic:pic>
              </a:graphicData>
            </a:graphic>
          </wp:inline>
        </w:drawing>
      </w:r>
    </w:p>
    <w:p w:rsidR="00123469" w:rsidRPr="00123469" w:rsidRDefault="00123469" w:rsidP="00123469">
      <w:pPr>
        <w:spacing w:before="100" w:beforeAutospacing="1" w:after="100" w:afterAutospacing="1" w:line="240" w:lineRule="auto"/>
        <w:rPr>
          <w:ins w:id="16" w:author="Unknown"/>
          <w:rFonts w:ascii="Times New Roman" w:eastAsia="Times New Roman" w:hAnsi="Times New Roman" w:cs="Times New Roman"/>
          <w:sz w:val="24"/>
          <w:szCs w:val="24"/>
        </w:rPr>
      </w:pPr>
      <w:ins w:id="17" w:author="Unknown">
        <w:r w:rsidRPr="00123469">
          <w:rPr>
            <w:rFonts w:ascii="Times New Roman" w:eastAsia="Times New Roman" w:hAnsi="Times New Roman" w:cs="Times New Roman"/>
            <w:sz w:val="24"/>
            <w:szCs w:val="24"/>
          </w:rPr>
          <w:lastRenderedPageBreak/>
          <w:t>On summary table just click on finish</w:t>
        </w:r>
        <w:r w:rsidRPr="00123469">
          <w:rPr>
            <w:rFonts w:ascii="Times New Roman" w:eastAsia="Times New Roman" w:hAnsi="Times New Roman" w:cs="Times New Roman"/>
            <w:sz w:val="24"/>
            <w:szCs w:val="24"/>
          </w:rPr>
          <w:br/>
        </w:r>
      </w:ins>
      <w:r>
        <w:rPr>
          <w:rFonts w:ascii="Times New Roman" w:eastAsia="Times New Roman" w:hAnsi="Times New Roman" w:cs="Times New Roman"/>
          <w:noProof/>
          <w:sz w:val="24"/>
          <w:szCs w:val="24"/>
        </w:rPr>
        <w:drawing>
          <wp:inline distT="0" distB="0" distL="0" distR="0">
            <wp:extent cx="4733925" cy="3629025"/>
            <wp:effectExtent l="19050" t="0" r="9525" b="0"/>
            <wp:docPr id="16" name="Picture 16" descr="fin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inish"/>
                    <pic:cNvPicPr>
                      <a:picLocks noChangeAspect="1" noChangeArrowheads="1"/>
                    </pic:cNvPicPr>
                  </pic:nvPicPr>
                  <pic:blipFill>
                    <a:blip r:embed="rId19"/>
                    <a:srcRect/>
                    <a:stretch>
                      <a:fillRect/>
                    </a:stretch>
                  </pic:blipFill>
                  <pic:spPr bwMode="auto">
                    <a:xfrm>
                      <a:off x="0" y="0"/>
                      <a:ext cx="4733925" cy="3629025"/>
                    </a:xfrm>
                    <a:prstGeom prst="rect">
                      <a:avLst/>
                    </a:prstGeom>
                    <a:noFill/>
                    <a:ln w="9525">
                      <a:noFill/>
                      <a:miter lim="800000"/>
                      <a:headEnd/>
                      <a:tailEnd/>
                    </a:ln>
                  </pic:spPr>
                </pic:pic>
              </a:graphicData>
            </a:graphic>
          </wp:inline>
        </w:drawing>
      </w:r>
    </w:p>
    <w:p w:rsidR="00123469" w:rsidRPr="00123469" w:rsidRDefault="00123469" w:rsidP="00123469">
      <w:pPr>
        <w:spacing w:before="100" w:beforeAutospacing="1" w:after="100" w:afterAutospacing="1" w:line="240" w:lineRule="auto"/>
        <w:rPr>
          <w:ins w:id="18" w:author="Unknown"/>
          <w:rFonts w:ascii="Times New Roman" w:eastAsia="Times New Roman" w:hAnsi="Times New Roman" w:cs="Times New Roman"/>
          <w:sz w:val="24"/>
          <w:szCs w:val="24"/>
        </w:rPr>
      </w:pPr>
      <w:ins w:id="19" w:author="Unknown">
        <w:r w:rsidRPr="00123469">
          <w:rPr>
            <w:rFonts w:ascii="Times New Roman" w:eastAsia="Times New Roman" w:hAnsi="Times New Roman" w:cs="Times New Roman"/>
            <w:sz w:val="24"/>
            <w:szCs w:val="24"/>
          </w:rPr>
          <w:t>We have created both zone file for DNS server. Now we need to tell DNS server about our pointer for DNS server.</w:t>
        </w:r>
      </w:ins>
    </w:p>
    <w:p w:rsidR="00123469" w:rsidRPr="00123469" w:rsidRDefault="00123469" w:rsidP="00123469">
      <w:pPr>
        <w:spacing w:before="100" w:beforeAutospacing="1" w:after="100" w:afterAutospacing="1" w:line="240" w:lineRule="auto"/>
        <w:rPr>
          <w:ins w:id="20" w:author="Unknown"/>
          <w:rFonts w:ascii="Times New Roman" w:eastAsia="Times New Roman" w:hAnsi="Times New Roman" w:cs="Times New Roman"/>
          <w:sz w:val="24"/>
          <w:szCs w:val="24"/>
        </w:rPr>
      </w:pPr>
      <w:ins w:id="21" w:author="Unknown">
        <w:r w:rsidRPr="00123469">
          <w:rPr>
            <w:rFonts w:ascii="Times New Roman" w:eastAsia="Times New Roman" w:hAnsi="Times New Roman" w:cs="Times New Roman"/>
            <w:sz w:val="24"/>
            <w:szCs w:val="24"/>
          </w:rPr>
          <w:t>Expand Reverse Lookup Zones and select 192.168.0.x Subnet [ if you have used different ip for server then here you will find your IP address's subnet ].</w:t>
        </w:r>
      </w:ins>
    </w:p>
    <w:p w:rsidR="00123469" w:rsidRPr="00123469" w:rsidRDefault="00123469" w:rsidP="00123469">
      <w:pPr>
        <w:spacing w:before="100" w:beforeAutospacing="1" w:after="100" w:afterAutospacing="1" w:line="240" w:lineRule="auto"/>
        <w:rPr>
          <w:ins w:id="22" w:author="Unknown"/>
          <w:rFonts w:ascii="Times New Roman" w:eastAsia="Times New Roman" w:hAnsi="Times New Roman" w:cs="Times New Roman"/>
          <w:sz w:val="24"/>
          <w:szCs w:val="24"/>
        </w:rPr>
      </w:pPr>
      <w:ins w:id="23" w:author="Unknown">
        <w:r w:rsidRPr="00123469">
          <w:rPr>
            <w:rFonts w:ascii="Times New Roman" w:eastAsia="Times New Roman" w:hAnsi="Times New Roman" w:cs="Times New Roman"/>
            <w:sz w:val="24"/>
            <w:szCs w:val="24"/>
          </w:rPr>
          <w:t>Right click on it and select New pointer</w:t>
        </w:r>
        <w:r w:rsidRPr="00123469">
          <w:rPr>
            <w:rFonts w:ascii="Times New Roman" w:eastAsia="Times New Roman" w:hAnsi="Times New Roman" w:cs="Times New Roman"/>
            <w:sz w:val="24"/>
            <w:szCs w:val="24"/>
          </w:rPr>
          <w:br/>
        </w:r>
      </w:ins>
      <w:r>
        <w:rPr>
          <w:rFonts w:ascii="Times New Roman" w:eastAsia="Times New Roman" w:hAnsi="Times New Roman" w:cs="Times New Roman"/>
          <w:noProof/>
          <w:sz w:val="24"/>
          <w:szCs w:val="24"/>
        </w:rPr>
        <w:drawing>
          <wp:inline distT="0" distB="0" distL="0" distR="0">
            <wp:extent cx="3114675" cy="2114550"/>
            <wp:effectExtent l="19050" t="0" r="9525" b="0"/>
            <wp:docPr id="17" name="Picture 17" descr="new poi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ew pointer"/>
                    <pic:cNvPicPr>
                      <a:picLocks noChangeAspect="1" noChangeArrowheads="1"/>
                    </pic:cNvPicPr>
                  </pic:nvPicPr>
                  <pic:blipFill>
                    <a:blip r:embed="rId20"/>
                    <a:srcRect/>
                    <a:stretch>
                      <a:fillRect/>
                    </a:stretch>
                  </pic:blipFill>
                  <pic:spPr bwMode="auto">
                    <a:xfrm>
                      <a:off x="0" y="0"/>
                      <a:ext cx="3114675" cy="2114550"/>
                    </a:xfrm>
                    <a:prstGeom prst="rect">
                      <a:avLst/>
                    </a:prstGeom>
                    <a:noFill/>
                    <a:ln w="9525">
                      <a:noFill/>
                      <a:miter lim="800000"/>
                      <a:headEnd/>
                      <a:tailEnd/>
                    </a:ln>
                  </pic:spPr>
                </pic:pic>
              </a:graphicData>
            </a:graphic>
          </wp:inline>
        </w:drawing>
      </w:r>
    </w:p>
    <w:p w:rsidR="00123469" w:rsidRPr="00123469" w:rsidRDefault="00123469" w:rsidP="00123469">
      <w:pPr>
        <w:spacing w:before="100" w:beforeAutospacing="1" w:after="100" w:afterAutospacing="1" w:line="240" w:lineRule="auto"/>
        <w:rPr>
          <w:ins w:id="24" w:author="Unknown"/>
          <w:rFonts w:ascii="Times New Roman" w:eastAsia="Times New Roman" w:hAnsi="Times New Roman" w:cs="Times New Roman"/>
          <w:sz w:val="24"/>
          <w:szCs w:val="24"/>
        </w:rPr>
      </w:pPr>
      <w:ins w:id="25" w:author="Unknown">
        <w:r w:rsidRPr="00123469">
          <w:rPr>
            <w:rFonts w:ascii="Times New Roman" w:eastAsia="Times New Roman" w:hAnsi="Times New Roman" w:cs="Times New Roman"/>
            <w:sz w:val="24"/>
            <w:szCs w:val="24"/>
          </w:rPr>
          <w:lastRenderedPageBreak/>
          <w:t xml:space="preserve">Now give the host ID from IP address. We will give 1 as we are using 192.168.0.1 ip address. </w:t>
        </w:r>
        <w:r w:rsidRPr="00123469">
          <w:rPr>
            <w:rFonts w:ascii="Times New Roman" w:eastAsia="Times New Roman" w:hAnsi="Times New Roman" w:cs="Times New Roman"/>
            <w:sz w:val="24"/>
            <w:szCs w:val="24"/>
          </w:rPr>
          <w:br/>
        </w:r>
      </w:ins>
      <w:r>
        <w:rPr>
          <w:rFonts w:ascii="Times New Roman" w:eastAsia="Times New Roman" w:hAnsi="Times New Roman" w:cs="Times New Roman"/>
          <w:noProof/>
          <w:sz w:val="24"/>
          <w:szCs w:val="24"/>
        </w:rPr>
        <w:drawing>
          <wp:inline distT="0" distB="0" distL="0" distR="0">
            <wp:extent cx="4438650" cy="3667125"/>
            <wp:effectExtent l="19050" t="0" r="0" b="0"/>
            <wp:docPr id="18" name="Picture 18" descr="new pt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new ptr"/>
                    <pic:cNvPicPr>
                      <a:picLocks noChangeAspect="1" noChangeArrowheads="1"/>
                    </pic:cNvPicPr>
                  </pic:nvPicPr>
                  <pic:blipFill>
                    <a:blip r:embed="rId21"/>
                    <a:srcRect/>
                    <a:stretch>
                      <a:fillRect/>
                    </a:stretch>
                  </pic:blipFill>
                  <pic:spPr bwMode="auto">
                    <a:xfrm>
                      <a:off x="0" y="0"/>
                      <a:ext cx="4438650" cy="3667125"/>
                    </a:xfrm>
                    <a:prstGeom prst="rect">
                      <a:avLst/>
                    </a:prstGeom>
                    <a:noFill/>
                    <a:ln w="9525">
                      <a:noFill/>
                      <a:miter lim="800000"/>
                      <a:headEnd/>
                      <a:tailEnd/>
                    </a:ln>
                  </pic:spPr>
                </pic:pic>
              </a:graphicData>
            </a:graphic>
          </wp:inline>
        </w:drawing>
      </w:r>
    </w:p>
    <w:p w:rsidR="00123469" w:rsidRPr="00123469" w:rsidRDefault="00123469" w:rsidP="00123469">
      <w:pPr>
        <w:spacing w:before="100" w:beforeAutospacing="1" w:after="100" w:afterAutospacing="1" w:line="240" w:lineRule="auto"/>
        <w:rPr>
          <w:ins w:id="26" w:author="Unknown"/>
          <w:rFonts w:ascii="Times New Roman" w:eastAsia="Times New Roman" w:hAnsi="Times New Roman" w:cs="Times New Roman"/>
          <w:sz w:val="24"/>
          <w:szCs w:val="24"/>
        </w:rPr>
      </w:pPr>
      <w:ins w:id="27" w:author="Unknown">
        <w:r w:rsidRPr="00123469">
          <w:rPr>
            <w:rFonts w:ascii="Times New Roman" w:eastAsia="Times New Roman" w:hAnsi="Times New Roman" w:cs="Times New Roman"/>
            <w:sz w:val="24"/>
            <w:szCs w:val="24"/>
          </w:rPr>
          <w:t>At this point we have configured both forward and reverse lookup zone. But all these effect will take place after restart of DNS. DNS service can be restart in two ways either by restarting the service or do a complete restart of server.</w:t>
        </w:r>
      </w:ins>
    </w:p>
    <w:p w:rsidR="00123469" w:rsidRPr="00123469" w:rsidRDefault="00123469" w:rsidP="00123469">
      <w:pPr>
        <w:spacing w:before="100" w:beforeAutospacing="1" w:after="100" w:afterAutospacing="1" w:line="240" w:lineRule="auto"/>
        <w:rPr>
          <w:ins w:id="28" w:author="Unknown"/>
          <w:rFonts w:ascii="Times New Roman" w:eastAsia="Times New Roman" w:hAnsi="Times New Roman" w:cs="Times New Roman"/>
          <w:sz w:val="24"/>
          <w:szCs w:val="24"/>
        </w:rPr>
      </w:pPr>
      <w:ins w:id="29" w:author="Unknown">
        <w:r w:rsidRPr="00123469">
          <w:rPr>
            <w:rFonts w:ascii="Times New Roman" w:eastAsia="Times New Roman" w:hAnsi="Times New Roman" w:cs="Times New Roman"/>
            <w:sz w:val="24"/>
            <w:szCs w:val="24"/>
          </w:rPr>
          <w:lastRenderedPageBreak/>
          <w:t>To restart the DNS service Right click on Server and select restart from all task</w:t>
        </w:r>
        <w:r w:rsidRPr="00123469">
          <w:rPr>
            <w:rFonts w:ascii="Times New Roman" w:eastAsia="Times New Roman" w:hAnsi="Times New Roman" w:cs="Times New Roman"/>
            <w:sz w:val="24"/>
            <w:szCs w:val="24"/>
          </w:rPr>
          <w:br/>
        </w:r>
      </w:ins>
      <w:r>
        <w:rPr>
          <w:rFonts w:ascii="Times New Roman" w:eastAsia="Times New Roman" w:hAnsi="Times New Roman" w:cs="Times New Roman"/>
          <w:noProof/>
          <w:sz w:val="24"/>
          <w:szCs w:val="24"/>
        </w:rPr>
        <w:drawing>
          <wp:inline distT="0" distB="0" distL="0" distR="0">
            <wp:extent cx="5343525" cy="4076700"/>
            <wp:effectExtent l="19050" t="0" r="9525" b="0"/>
            <wp:docPr id="19" name="Picture 19" descr=" restart the dns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 restart the dns server"/>
                    <pic:cNvPicPr>
                      <a:picLocks noChangeAspect="1" noChangeArrowheads="1"/>
                    </pic:cNvPicPr>
                  </pic:nvPicPr>
                  <pic:blipFill>
                    <a:blip r:embed="rId22"/>
                    <a:srcRect/>
                    <a:stretch>
                      <a:fillRect/>
                    </a:stretch>
                  </pic:blipFill>
                  <pic:spPr bwMode="auto">
                    <a:xfrm>
                      <a:off x="0" y="0"/>
                      <a:ext cx="5343525" cy="4076700"/>
                    </a:xfrm>
                    <a:prstGeom prst="rect">
                      <a:avLst/>
                    </a:prstGeom>
                    <a:noFill/>
                    <a:ln w="9525">
                      <a:noFill/>
                      <a:miter lim="800000"/>
                      <a:headEnd/>
                      <a:tailEnd/>
                    </a:ln>
                  </pic:spPr>
                </pic:pic>
              </a:graphicData>
            </a:graphic>
          </wp:inline>
        </w:drawing>
      </w:r>
    </w:p>
    <w:p w:rsidR="00123469" w:rsidRPr="00123469" w:rsidRDefault="00123469" w:rsidP="00123469">
      <w:pPr>
        <w:spacing w:before="100" w:beforeAutospacing="1" w:after="100" w:afterAutospacing="1" w:line="240" w:lineRule="auto"/>
        <w:rPr>
          <w:ins w:id="30" w:author="Unknown"/>
          <w:rFonts w:ascii="Times New Roman" w:eastAsia="Times New Roman" w:hAnsi="Times New Roman" w:cs="Times New Roman"/>
          <w:sz w:val="24"/>
          <w:szCs w:val="24"/>
        </w:rPr>
      </w:pPr>
      <w:ins w:id="31" w:author="Unknown">
        <w:r w:rsidRPr="00123469">
          <w:rPr>
            <w:rFonts w:ascii="Times New Roman" w:eastAsia="Times New Roman" w:hAnsi="Times New Roman" w:cs="Times New Roman"/>
            <w:sz w:val="24"/>
            <w:szCs w:val="24"/>
          </w:rPr>
          <w:t>Configuration of DNS server can be verify by launching nslookup. To launch nslookup right click on Server and select nslookup</w:t>
        </w:r>
        <w:r w:rsidRPr="00123469">
          <w:rPr>
            <w:rFonts w:ascii="Times New Roman" w:eastAsia="Times New Roman" w:hAnsi="Times New Roman" w:cs="Times New Roman"/>
            <w:sz w:val="24"/>
            <w:szCs w:val="24"/>
          </w:rPr>
          <w:br/>
        </w:r>
      </w:ins>
      <w:r>
        <w:rPr>
          <w:rFonts w:ascii="Times New Roman" w:eastAsia="Times New Roman" w:hAnsi="Times New Roman" w:cs="Times New Roman"/>
          <w:noProof/>
          <w:sz w:val="24"/>
          <w:szCs w:val="24"/>
        </w:rPr>
        <w:drawing>
          <wp:inline distT="0" distB="0" distL="0" distR="0">
            <wp:extent cx="3400425" cy="2409825"/>
            <wp:effectExtent l="19050" t="0" r="9525" b="0"/>
            <wp:docPr id="20" name="Picture 20" descr=" select nslook u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 select nslook up "/>
                    <pic:cNvPicPr>
                      <a:picLocks noChangeAspect="1" noChangeArrowheads="1"/>
                    </pic:cNvPicPr>
                  </pic:nvPicPr>
                  <pic:blipFill>
                    <a:blip r:embed="rId23"/>
                    <a:srcRect/>
                    <a:stretch>
                      <a:fillRect/>
                    </a:stretch>
                  </pic:blipFill>
                  <pic:spPr bwMode="auto">
                    <a:xfrm>
                      <a:off x="0" y="0"/>
                      <a:ext cx="3400425" cy="2409825"/>
                    </a:xfrm>
                    <a:prstGeom prst="rect">
                      <a:avLst/>
                    </a:prstGeom>
                    <a:noFill/>
                    <a:ln w="9525">
                      <a:noFill/>
                      <a:miter lim="800000"/>
                      <a:headEnd/>
                      <a:tailEnd/>
                    </a:ln>
                  </pic:spPr>
                </pic:pic>
              </a:graphicData>
            </a:graphic>
          </wp:inline>
        </w:drawing>
      </w:r>
    </w:p>
    <w:p w:rsidR="00123469" w:rsidRPr="00123469" w:rsidRDefault="00123469" w:rsidP="00123469">
      <w:pPr>
        <w:spacing w:before="100" w:beforeAutospacing="1" w:after="100" w:afterAutospacing="1" w:line="240" w:lineRule="auto"/>
        <w:rPr>
          <w:ins w:id="32" w:author="Unknown"/>
          <w:rFonts w:ascii="Times New Roman" w:eastAsia="Times New Roman" w:hAnsi="Times New Roman" w:cs="Times New Roman"/>
          <w:sz w:val="24"/>
          <w:szCs w:val="24"/>
        </w:rPr>
      </w:pPr>
      <w:ins w:id="33" w:author="Unknown">
        <w:r w:rsidRPr="00123469">
          <w:rPr>
            <w:rFonts w:ascii="Times New Roman" w:eastAsia="Times New Roman" w:hAnsi="Times New Roman" w:cs="Times New Roman"/>
            <w:sz w:val="24"/>
            <w:szCs w:val="24"/>
          </w:rPr>
          <w:t>If you see the default server name in output mean DNS server has been properly configured and functioning. But we haven’t restarted the server so you will not see the server name here.</w:t>
        </w:r>
      </w:ins>
    </w:p>
    <w:p w:rsidR="00123469" w:rsidRPr="00123469" w:rsidRDefault="00123469" w:rsidP="00123469">
      <w:pPr>
        <w:spacing w:before="100" w:beforeAutospacing="1" w:after="100" w:afterAutospacing="1" w:line="240" w:lineRule="auto"/>
        <w:rPr>
          <w:ins w:id="34" w:author="Unknown"/>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362325" cy="2676525"/>
            <wp:effectExtent l="19050" t="0" r="9525" b="0"/>
            <wp:docPr id="21" name="Picture 21" descr=" nslook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 nslookup"/>
                    <pic:cNvPicPr>
                      <a:picLocks noChangeAspect="1" noChangeArrowheads="1"/>
                    </pic:cNvPicPr>
                  </pic:nvPicPr>
                  <pic:blipFill>
                    <a:blip r:embed="rId24"/>
                    <a:srcRect/>
                    <a:stretch>
                      <a:fillRect/>
                    </a:stretch>
                  </pic:blipFill>
                  <pic:spPr bwMode="auto">
                    <a:xfrm>
                      <a:off x="0" y="0"/>
                      <a:ext cx="3362325" cy="2676525"/>
                    </a:xfrm>
                    <a:prstGeom prst="rect">
                      <a:avLst/>
                    </a:prstGeom>
                    <a:noFill/>
                    <a:ln w="9525">
                      <a:noFill/>
                      <a:miter lim="800000"/>
                      <a:headEnd/>
                      <a:tailEnd/>
                    </a:ln>
                  </pic:spPr>
                </pic:pic>
              </a:graphicData>
            </a:graphic>
          </wp:inline>
        </w:drawing>
      </w:r>
    </w:p>
    <w:p w:rsidR="00123469" w:rsidRPr="00123469" w:rsidRDefault="00123469" w:rsidP="00123469">
      <w:pPr>
        <w:spacing w:before="100" w:beforeAutospacing="1" w:after="100" w:afterAutospacing="1" w:line="240" w:lineRule="auto"/>
        <w:rPr>
          <w:ins w:id="35" w:author="Unknown"/>
          <w:rFonts w:ascii="Times New Roman" w:eastAsia="Times New Roman" w:hAnsi="Times New Roman" w:cs="Times New Roman"/>
          <w:sz w:val="24"/>
          <w:szCs w:val="24"/>
        </w:rPr>
      </w:pPr>
      <w:ins w:id="36" w:author="Unknown">
        <w:r w:rsidRPr="00123469">
          <w:rPr>
            <w:rFonts w:ascii="Times New Roman" w:eastAsia="Times New Roman" w:hAnsi="Times New Roman" w:cs="Times New Roman"/>
            <w:sz w:val="24"/>
            <w:szCs w:val="24"/>
          </w:rPr>
          <w:t>To apply all these change Restart the server, After Restart verfiy it again and you will see default server name in nslookup</w:t>
        </w:r>
      </w:ins>
    </w:p>
    <w:p w:rsidR="00123469" w:rsidRPr="00123469" w:rsidRDefault="00123469" w:rsidP="00123469">
      <w:pPr>
        <w:spacing w:before="100" w:beforeAutospacing="1" w:after="100" w:afterAutospacing="1" w:line="240" w:lineRule="auto"/>
        <w:rPr>
          <w:ins w:id="37" w:author="Unknown"/>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000375" cy="1047750"/>
            <wp:effectExtent l="19050" t="0" r="9525" b="0"/>
            <wp:docPr id="22" name="Picture 22" descr="nslook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nslookup"/>
                    <pic:cNvPicPr>
                      <a:picLocks noChangeAspect="1" noChangeArrowheads="1"/>
                    </pic:cNvPicPr>
                  </pic:nvPicPr>
                  <pic:blipFill>
                    <a:blip r:embed="rId25"/>
                    <a:srcRect/>
                    <a:stretch>
                      <a:fillRect/>
                    </a:stretch>
                  </pic:blipFill>
                  <pic:spPr bwMode="auto">
                    <a:xfrm>
                      <a:off x="0" y="0"/>
                      <a:ext cx="3000375" cy="1047750"/>
                    </a:xfrm>
                    <a:prstGeom prst="rect">
                      <a:avLst/>
                    </a:prstGeom>
                    <a:noFill/>
                    <a:ln w="9525">
                      <a:noFill/>
                      <a:miter lim="800000"/>
                      <a:headEnd/>
                      <a:tailEnd/>
                    </a:ln>
                  </pic:spPr>
                </pic:pic>
              </a:graphicData>
            </a:graphic>
          </wp:inline>
        </w:drawing>
      </w:r>
    </w:p>
    <w:p w:rsidR="00123469" w:rsidRPr="00123469" w:rsidRDefault="00123469" w:rsidP="00123469">
      <w:pPr>
        <w:spacing w:before="100" w:beforeAutospacing="1" w:after="100" w:afterAutospacing="1" w:line="240" w:lineRule="auto"/>
        <w:rPr>
          <w:ins w:id="38" w:author="Unknown"/>
          <w:rFonts w:ascii="Times New Roman" w:eastAsia="Times New Roman" w:hAnsi="Times New Roman" w:cs="Times New Roman"/>
          <w:sz w:val="24"/>
          <w:szCs w:val="24"/>
        </w:rPr>
      </w:pPr>
      <w:ins w:id="39" w:author="Unknown">
        <w:r w:rsidRPr="00123469">
          <w:rPr>
            <w:rFonts w:ascii="Times New Roman" w:eastAsia="Times New Roman" w:hAnsi="Times New Roman" w:cs="Times New Roman"/>
            <w:sz w:val="24"/>
            <w:szCs w:val="24"/>
          </w:rPr>
          <w:t xml:space="preserve">Additional testing of DNS can be done by pinging it by name. Go on any client computer and ping the DNS server. </w:t>
        </w:r>
        <w:r w:rsidRPr="00123469">
          <w:rPr>
            <w:rFonts w:ascii="Times New Roman" w:eastAsia="Times New Roman" w:hAnsi="Times New Roman" w:cs="Times New Roman"/>
            <w:i/>
            <w:iCs/>
            <w:sz w:val="24"/>
            <w:szCs w:val="24"/>
          </w:rPr>
          <w:t>[ Before doing this set preferred dns ip to 192.168.0.1 on client.]</w:t>
        </w:r>
      </w:ins>
    </w:p>
    <w:p w:rsidR="00123469" w:rsidRPr="00123469" w:rsidRDefault="00123469" w:rsidP="00123469">
      <w:pPr>
        <w:spacing w:before="100" w:beforeAutospacing="1" w:after="100" w:afterAutospacing="1" w:line="240" w:lineRule="auto"/>
        <w:rPr>
          <w:ins w:id="40" w:author="Unknown"/>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381500" cy="2257425"/>
            <wp:effectExtent l="19050" t="0" r="0" b="0"/>
            <wp:docPr id="23" name="Picture 23" descr="http://www.computernetworkingnotes.com/images/mcse_certifications/image/ass3_dns_ping_ser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computernetworkingnotes.com/images/mcse_certifications/image/ass3_dns_ping_server.jpg"/>
                    <pic:cNvPicPr>
                      <a:picLocks noChangeAspect="1" noChangeArrowheads="1"/>
                    </pic:cNvPicPr>
                  </pic:nvPicPr>
                  <pic:blipFill>
                    <a:blip r:embed="rId26"/>
                    <a:srcRect/>
                    <a:stretch>
                      <a:fillRect/>
                    </a:stretch>
                  </pic:blipFill>
                  <pic:spPr bwMode="auto">
                    <a:xfrm>
                      <a:off x="0" y="0"/>
                      <a:ext cx="4381500" cy="2257425"/>
                    </a:xfrm>
                    <a:prstGeom prst="rect">
                      <a:avLst/>
                    </a:prstGeom>
                    <a:noFill/>
                    <a:ln w="9525">
                      <a:noFill/>
                      <a:miter lim="800000"/>
                      <a:headEnd/>
                      <a:tailEnd/>
                    </a:ln>
                  </pic:spPr>
                </pic:pic>
              </a:graphicData>
            </a:graphic>
          </wp:inline>
        </w:drawing>
      </w:r>
    </w:p>
    <w:p w:rsidR="00EC282A" w:rsidRDefault="00EC282A"/>
    <w:sectPr w:rsidR="00EC282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123469"/>
    <w:rsid w:val="00123469"/>
    <w:rsid w:val="00EC28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2346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2346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2346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23469"/>
    <w:rPr>
      <w:i/>
      <w:iCs/>
    </w:rPr>
  </w:style>
  <w:style w:type="paragraph" w:styleId="BalloonText">
    <w:name w:val="Balloon Text"/>
    <w:basedOn w:val="Normal"/>
    <w:link w:val="BalloonTextChar"/>
    <w:uiPriority w:val="99"/>
    <w:semiHidden/>
    <w:unhideWhenUsed/>
    <w:rsid w:val="001234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346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01491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18" Type="http://schemas.openxmlformats.org/officeDocument/2006/relationships/image" Target="media/image15.jpeg"/><Relationship Id="rId26" Type="http://schemas.openxmlformats.org/officeDocument/2006/relationships/image" Target="media/image23.jpeg"/><Relationship Id="rId3" Type="http://schemas.openxmlformats.org/officeDocument/2006/relationships/webSettings" Target="webSettings.xml"/><Relationship Id="rId21" Type="http://schemas.openxmlformats.org/officeDocument/2006/relationships/image" Target="media/image18.jpeg"/><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image" Target="media/image14.jpeg"/><Relationship Id="rId25" Type="http://schemas.openxmlformats.org/officeDocument/2006/relationships/image" Target="media/image22.jpeg"/><Relationship Id="rId2" Type="http://schemas.openxmlformats.org/officeDocument/2006/relationships/settings" Target="settings.xml"/><Relationship Id="rId16" Type="http://schemas.openxmlformats.org/officeDocument/2006/relationships/image" Target="media/image13.jpeg"/><Relationship Id="rId20" Type="http://schemas.openxmlformats.org/officeDocument/2006/relationships/image" Target="media/image17.jpeg"/><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24" Type="http://schemas.openxmlformats.org/officeDocument/2006/relationships/image" Target="media/image21.jpeg"/><Relationship Id="rId5" Type="http://schemas.openxmlformats.org/officeDocument/2006/relationships/image" Target="media/image2.jpeg"/><Relationship Id="rId15" Type="http://schemas.openxmlformats.org/officeDocument/2006/relationships/image" Target="media/image12.jpeg"/><Relationship Id="rId23" Type="http://schemas.openxmlformats.org/officeDocument/2006/relationships/image" Target="media/image20.jpeg"/><Relationship Id="rId28" Type="http://schemas.openxmlformats.org/officeDocument/2006/relationships/theme" Target="theme/theme1.xml"/><Relationship Id="rId10" Type="http://schemas.openxmlformats.org/officeDocument/2006/relationships/image" Target="media/image7.jpeg"/><Relationship Id="rId19" Type="http://schemas.openxmlformats.org/officeDocument/2006/relationships/image" Target="media/image16.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 Id="rId22" Type="http://schemas.openxmlformats.org/officeDocument/2006/relationships/image" Target="media/image19.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490</Words>
  <Characters>2795</Characters>
  <Application>Microsoft Office Word</Application>
  <DocSecurity>0</DocSecurity>
  <Lines>23</Lines>
  <Paragraphs>6</Paragraphs>
  <ScaleCrop>false</ScaleCrop>
  <Company/>
  <LinksUpToDate>false</LinksUpToDate>
  <CharactersWithSpaces>3279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dc:creator>
  <cp:keywords/>
  <dc:description/>
  <cp:lastModifiedBy>Mayur</cp:lastModifiedBy>
  <cp:revision>2</cp:revision>
  <dcterms:created xsi:type="dcterms:W3CDTF">2016-11-24T12:25:00Z</dcterms:created>
  <dcterms:modified xsi:type="dcterms:W3CDTF">2016-11-24T12:26:00Z</dcterms:modified>
</cp:coreProperties>
</file>